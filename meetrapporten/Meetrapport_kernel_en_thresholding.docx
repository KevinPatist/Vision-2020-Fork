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-1799980062"/>
        <w:docPartObj>
          <w:docPartGallery w:val="Cover Pages"/>
          <w:docPartUnique/>
        </w:docPartObj>
      </w:sdtPr>
      <w:sdtContent>
        <w:p w:rsidR="00744A9C" w:rsidRDefault="00744A9C" w:rsidP="00744A9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0E99BB" wp14:editId="1B2C5B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44A9C" w:rsidRDefault="00744A9C" w:rsidP="00744A9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0E99B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4A9C" w:rsidRDefault="00744A9C" w:rsidP="00744A9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2CD0F" wp14:editId="3F416F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A9C" w:rsidRPr="001F774E" w:rsidRDefault="00744A9C" w:rsidP="00744A9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nl-NL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>Kevin Patist en Wietse ten Dam</w:t>
                                    </w:r>
                                  </w:sdtContent>
                                </w:sdt>
                              </w:p>
                              <w:p w:rsidR="00744A9C" w:rsidRPr="001F774E" w:rsidRDefault="00744A9C" w:rsidP="00744A9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44A9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2CD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44A9C" w:rsidRPr="001F774E" w:rsidRDefault="00744A9C" w:rsidP="00744A9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nl-NL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l-NL"/>
                                </w:rPr>
                                <w:t>Kevin Patist en Wietse ten Dam</w:t>
                              </w:r>
                            </w:sdtContent>
                          </w:sdt>
                        </w:p>
                        <w:p w:rsidR="00744A9C" w:rsidRPr="001F774E" w:rsidRDefault="00744A9C" w:rsidP="00744A9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44A9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4A9C" w:rsidRDefault="00744A9C" w:rsidP="00744A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4EEF56" wp14:editId="0B40A2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29025" cy="1069340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902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A9C" w:rsidRPr="008D28D1" w:rsidRDefault="00744A9C" w:rsidP="00744A9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  <w:rPrChange w:id="0" w:author="Kevin Patist" w:date="2020-03-20T17:12:00Z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</w:rPr>
                                    </w:rPrChange>
                                  </w:rPr>
                                </w:pPr>
                                <w:r w:rsidRPr="008D28D1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nl-NL"/>
                                    <w:rPrChange w:id="1" w:author="Kevin Patist" w:date="2020-03-20T17:12:00Z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  <w:t>Meetrapport</w:t>
                                </w:r>
                              </w:p>
                              <w:p w:rsidR="00744A9C" w:rsidRPr="008D28D1" w:rsidRDefault="008D28D1" w:rsidP="00744A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PrChange w:id="2" w:author="Kevin Patist" w:date="2020-03-20T17:12:00Z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PrChange w:id="3" w:author="Kevin Patist" w:date="2020-03-20T17:12:00Z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rPrChange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ins w:id="4" w:author="Kevin Patist" w:date="2020-03-20T17:11:00Z">
                                      <w:r w:rsidRPr="008D28D1"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  <w:rPrChange w:id="5" w:author="Kevin Patist" w:date="2020-03-20T17:12:00Z">
                                            <w:rPr>
                                              <w:color w:val="404040" w:themeColor="text1" w:themeTint="BF"/>
                                              <w:sz w:val="36"/>
                                              <w:szCs w:val="36"/>
                                            </w:rPr>
                                          </w:rPrChange>
                                        </w:rPr>
                                        <w:t>Kernel en thresholding optimalisatie</w:t>
                                      </w:r>
                                    </w:ins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EEF56" id="Text Box 1" o:spid="_x0000_s1056" type="#_x0000_t202" style="position:absolute;margin-left:0;margin-top:0;width:285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" filled="f" stroked="f" strokeweight=".5pt">
                    <v:textbox inset="0,0,0,0">
                      <w:txbxContent>
                        <w:p w:rsidR="00744A9C" w:rsidRPr="008D28D1" w:rsidRDefault="00744A9C" w:rsidP="00744A9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  <w:rPrChange w:id="6" w:author="Kevin Patist" w:date="2020-03-20T17:12:00Z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</w:rPr>
                              </w:rPrChange>
                            </w:rPr>
                          </w:pPr>
                          <w:r w:rsidRPr="008D28D1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nl-NL"/>
                              <w:rPrChange w:id="7" w:author="Kevin Patist" w:date="2020-03-20T17:12:00Z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</w:rPrChange>
                            </w:rPr>
                            <w:t>Meetrapport</w:t>
                          </w:r>
                        </w:p>
                        <w:p w:rsidR="00744A9C" w:rsidRPr="008D28D1" w:rsidRDefault="008D28D1" w:rsidP="00744A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rPrChange w:id="8" w:author="Kevin Patist" w:date="2020-03-20T17:12:00Z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rPrChange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PrChange w:id="9" w:author="Kevin Patist" w:date="2020-03-20T17:12:00Z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rPrChange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ins w:id="10" w:author="Kevin Patist" w:date="2020-03-20T17:11:00Z">
                                <w:r w:rsidRPr="008D28D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PrChange w:id="11" w:author="Kevin Patist" w:date="2020-03-20T17:12:00Z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rPrChange>
                                  </w:rPr>
                                  <w:t>Kernel en thresholding optimalisatie</w:t>
                                </w:r>
                              </w:ins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064160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4A9C" w:rsidRDefault="00744A9C" w:rsidP="00744A9C">
          <w:pPr>
            <w:pStyle w:val="TOCHeading"/>
          </w:pPr>
          <w:r>
            <w:t>Table of Contents</w:t>
          </w:r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12" w:author="Kevin Patist" w:date="2020-03-20T16:43:00Z"/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3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"_Toc35615008"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15" w:author="Kevin Patist" w:date="2020-03-20T16:43:00Z"/>
              <w:rFonts w:eastAsiaTheme="minorEastAsia"/>
              <w:noProof/>
              <w:lang w:val="en-US"/>
            </w:rPr>
          </w:pPr>
          <w:ins w:id="16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"_Toc35615009"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18" w:author="Kevin Patist" w:date="2020-03-20T16:43:00Z"/>
              <w:rFonts w:eastAsiaTheme="minorEastAsia"/>
              <w:noProof/>
              <w:lang w:val="en-US"/>
            </w:rPr>
          </w:pPr>
          <w:ins w:id="19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"_Toc35615010"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21" w:author="Kevin Patist" w:date="2020-03-20T16:43:00Z"/>
              <w:rFonts w:eastAsiaTheme="minorEastAsia"/>
              <w:noProof/>
              <w:lang w:val="en-US"/>
            </w:rPr>
          </w:pPr>
          <w:ins w:id="22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"_Toc35615011"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24" w:author="Kevin Patist" w:date="2020-03-20T16:43:00Z"/>
              <w:rFonts w:eastAsiaTheme="minorEastAsia"/>
              <w:noProof/>
              <w:lang w:val="en-US"/>
            </w:rPr>
          </w:pPr>
          <w:ins w:id="25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"_Toc35615012"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27" w:author="Kevin Patist" w:date="2020-03-20T16:43:00Z"/>
              <w:rFonts w:eastAsiaTheme="minorEastAsia"/>
              <w:noProof/>
              <w:lang w:val="en-US"/>
            </w:rPr>
          </w:pPr>
          <w:ins w:id="28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"_Toc35615013"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>
          <w:pPr>
            <w:pStyle w:val="TOC1"/>
            <w:tabs>
              <w:tab w:val="right" w:leader="dot" w:pos="9396"/>
            </w:tabs>
            <w:rPr>
              <w:ins w:id="30" w:author="Kevin Patist" w:date="2020-03-20T16:43:00Z"/>
              <w:rFonts w:eastAsiaTheme="minorEastAsia"/>
              <w:noProof/>
              <w:lang w:val="en-US"/>
            </w:rPr>
          </w:pPr>
          <w:ins w:id="31" w:author="Kevin Patist" w:date="2020-03-20T16:43:00Z">
            <w:r w:rsidRPr="00A84201">
              <w:rPr>
                <w:rStyle w:val="Hyperlink"/>
                <w:noProof/>
              </w:rPr>
              <w:fldChar w:fldCharType="begin"/>
            </w:r>
            <w:r w:rsidRPr="00A842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"_Toc35615014"</w:instrText>
            </w:r>
            <w:r w:rsidRPr="00A84201">
              <w:rPr>
                <w:rStyle w:val="Hyperlink"/>
                <w:noProof/>
              </w:rPr>
              <w:instrText xml:space="preserve"> </w:instrText>
            </w:r>
            <w:r w:rsidRPr="00A84201">
              <w:rPr>
                <w:rStyle w:val="Hyperlink"/>
                <w:noProof/>
              </w:rPr>
            </w:r>
            <w:r w:rsidRPr="00A84201">
              <w:rPr>
                <w:rStyle w:val="Hyperlink"/>
                <w:noProof/>
              </w:rPr>
              <w:fldChar w:fldCharType="separate"/>
            </w:r>
            <w:r w:rsidRPr="00A84201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_Toc35615014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Kevin Patist" w:date="2020-03-20T16:4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A84201">
              <w:rPr>
                <w:rStyle w:val="Hyperlink"/>
                <w:noProof/>
              </w:rPr>
              <w:fldChar w:fldCharType="end"/>
            </w:r>
          </w:ins>
        </w:p>
        <w:p w:rsidR="00744A9C" w:rsidRDefault="00744A9C" w:rsidP="00744A9C">
          <w:del w:id="33" w:author="Kevin Patist" w:date="2020-03-20T16:43:00Z">
            <w:r w:rsidDel="00744A9C">
              <w:rPr>
                <w:b/>
                <w:bCs/>
                <w:noProof/>
              </w:rPr>
              <w:delText>No table of contents entries found.</w:delText>
            </w:r>
          </w:del>
          <w:r>
            <w:rPr>
              <w:b/>
              <w:bCs/>
              <w:noProof/>
            </w:rPr>
            <w:fldChar w:fldCharType="end"/>
          </w:r>
        </w:p>
      </w:sdtContent>
    </w:sdt>
    <w:p w:rsidR="00744A9C" w:rsidRDefault="00744A9C" w:rsidP="00744A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44A9C" w:rsidRDefault="00744A9C" w:rsidP="00744A9C">
      <w:pPr>
        <w:pStyle w:val="Heading1"/>
      </w:pPr>
      <w:bookmarkStart w:id="34" w:name="_Toc35615008"/>
      <w:r>
        <w:t>Doel</w:t>
      </w:r>
      <w:bookmarkEnd w:id="34"/>
    </w:p>
    <w:p w:rsidR="00744A9C" w:rsidDel="008D28D1" w:rsidRDefault="008D28D1" w:rsidP="00744A9C">
      <w:pPr>
        <w:rPr>
          <w:del w:id="35" w:author="Kevin Patist" w:date="2020-03-20T17:13:00Z"/>
        </w:rPr>
      </w:pPr>
      <w:ins w:id="36" w:author="Kevin Patist" w:date="2020-03-20T17:12:00Z">
        <w:r>
          <w:t>Om te kunnen bepalen of onze nieuwe edge detection beter is dan de oude moeten we zeker weten dat wij d</w:t>
        </w:r>
      </w:ins>
      <w:ins w:id="37" w:author="Kevin Patist" w:date="2020-03-20T17:13:00Z">
        <w:r>
          <w:t xml:space="preserve">eze optimaal hebben geïmplementeerd. </w:t>
        </w:r>
      </w:ins>
      <w:ins w:id="38" w:author="Kevin Patist" w:date="2020-03-20T17:14:00Z">
        <w:r>
          <w:t>Hiervoor moeten wij weten wat de beste combinatie van kernel en thresholding waarde is. Zodra deze is gevonden kunnen de edge detection implementaties vergeleken worden.</w:t>
        </w:r>
      </w:ins>
    </w:p>
    <w:p w:rsidR="00744A9C" w:rsidRDefault="00744A9C" w:rsidP="00744A9C"/>
    <w:p w:rsidR="00744A9C" w:rsidRDefault="00744A9C" w:rsidP="00744A9C">
      <w:pPr>
        <w:pStyle w:val="Heading1"/>
      </w:pPr>
      <w:bookmarkStart w:id="39" w:name="_Toc35615009"/>
      <w:r>
        <w:t>Hypothese</w:t>
      </w:r>
      <w:bookmarkEnd w:id="39"/>
    </w:p>
    <w:p w:rsidR="00744A9C" w:rsidRDefault="008D28D1" w:rsidP="00744A9C">
      <w:ins w:id="40" w:author="Kevin Patist" w:date="2020-03-20T17:15:00Z">
        <w:r>
          <w:t xml:space="preserve">Gezien het feit </w:t>
        </w:r>
      </w:ins>
      <w:ins w:id="41" w:author="Kevin Patist" w:date="2020-03-20T17:16:00Z">
        <w:r>
          <w:t>dat wij ons beide niks kunnen voorstellen bij een bepaalde kernel of thresholding waarde kunnen wij geen</w:t>
        </w:r>
      </w:ins>
      <w:ins w:id="42" w:author="Kevin Patist" w:date="2020-03-20T17:17:00Z">
        <w:r>
          <w:t xml:space="preserve"> hypothese opstellen die geen complete gok is.</w:t>
        </w:r>
      </w:ins>
      <w:ins w:id="43" w:author="Kevin Patist" w:date="2020-03-20T17:18:00Z">
        <w:r>
          <w:t xml:space="preserve"> Daarom is er besloten geen hypot</w:t>
        </w:r>
      </w:ins>
      <w:ins w:id="44" w:author="Kevin Patist" w:date="2020-03-20T17:19:00Z">
        <w:r>
          <w:t>hese op te stellen.</w:t>
        </w:r>
      </w:ins>
    </w:p>
    <w:p w:rsidR="00744A9C" w:rsidRDefault="00744A9C" w:rsidP="00744A9C"/>
    <w:p w:rsidR="00744A9C" w:rsidRDefault="00744A9C" w:rsidP="00744A9C">
      <w:pPr>
        <w:pStyle w:val="Heading1"/>
      </w:pPr>
      <w:bookmarkStart w:id="45" w:name="_Toc35615010"/>
      <w:r>
        <w:t>Werkwijze</w:t>
      </w:r>
      <w:bookmarkEnd w:id="45"/>
    </w:p>
    <w:p w:rsidR="00744A9C" w:rsidRDefault="00606447" w:rsidP="00744A9C">
      <w:ins w:id="46" w:author="Kevin Patist" w:date="2020-03-20T19:28:00Z">
        <w:r>
          <w:t xml:space="preserve">Om de beste combinatie van kernel en thresholding waarde te bepalen gaan wij </w:t>
        </w:r>
      </w:ins>
      <w:ins w:id="47" w:author="Kevin Patist" w:date="2020-03-20T19:29:00Z">
        <w:r>
          <w:t>25 tests doen. Dit met elke mogelijke combinatie van vijf kernels en vijf thresholding waarden. Deze waarden hebben een gelijke</w:t>
        </w:r>
      </w:ins>
      <w:ins w:id="48" w:author="Kevin Patist" w:date="2020-03-20T19:30:00Z">
        <w:r>
          <w:t xml:space="preserve"> afstand tot elkaar</w:t>
        </w:r>
      </w:ins>
      <w:ins w:id="49" w:author="Kevin Patist" w:date="2020-03-20T19:31:00Z">
        <w:r>
          <w:t>. Elke combinatie wordt getest met set van 10 fotos. De combinatie die de meeste foto’s goed heeft herkent is de beste.</w:t>
        </w:r>
      </w:ins>
      <w:bookmarkStart w:id="50" w:name="_GoBack"/>
      <w:bookmarkEnd w:id="50"/>
    </w:p>
    <w:p w:rsidR="00744A9C" w:rsidRDefault="00744A9C" w:rsidP="00744A9C"/>
    <w:p w:rsidR="00744A9C" w:rsidRDefault="00744A9C" w:rsidP="00744A9C">
      <w:pPr>
        <w:pStyle w:val="Heading1"/>
      </w:pPr>
      <w:bookmarkStart w:id="51" w:name="_Toc35615011"/>
      <w:r>
        <w:t>Resultaten</w:t>
      </w:r>
      <w:bookmarkEnd w:id="51"/>
    </w:p>
    <w:p w:rsidR="00744A9C" w:rsidRDefault="00744A9C" w:rsidP="00744A9C"/>
    <w:p w:rsidR="00744A9C" w:rsidRDefault="00744A9C" w:rsidP="00744A9C"/>
    <w:p w:rsidR="00744A9C" w:rsidRDefault="00744A9C" w:rsidP="00744A9C">
      <w:pPr>
        <w:pStyle w:val="Heading1"/>
      </w:pPr>
      <w:bookmarkStart w:id="52" w:name="_Toc35615012"/>
      <w:r>
        <w:t>Verwerking</w:t>
      </w:r>
      <w:bookmarkEnd w:id="52"/>
    </w:p>
    <w:p w:rsidR="00744A9C" w:rsidRDefault="00744A9C" w:rsidP="00744A9C"/>
    <w:p w:rsidR="00744A9C" w:rsidRDefault="00744A9C" w:rsidP="00744A9C"/>
    <w:p w:rsidR="00744A9C" w:rsidRDefault="00744A9C" w:rsidP="00744A9C">
      <w:pPr>
        <w:pStyle w:val="Heading1"/>
      </w:pPr>
      <w:bookmarkStart w:id="53" w:name="_Toc35615013"/>
      <w:r>
        <w:t>Conclusie</w:t>
      </w:r>
      <w:bookmarkEnd w:id="53"/>
    </w:p>
    <w:p w:rsidR="00744A9C" w:rsidRDefault="00744A9C" w:rsidP="00744A9C"/>
    <w:p w:rsidR="00744A9C" w:rsidRDefault="00744A9C" w:rsidP="00744A9C"/>
    <w:p w:rsidR="00744A9C" w:rsidRDefault="00744A9C" w:rsidP="00744A9C">
      <w:pPr>
        <w:pStyle w:val="Heading1"/>
        <w:rPr>
          <w:ins w:id="54" w:author="Kevin Patist" w:date="2020-03-20T16:42:00Z"/>
        </w:rPr>
      </w:pPr>
      <w:bookmarkStart w:id="55" w:name="_Toc35615014"/>
      <w:ins w:id="56" w:author="Kevin Patist" w:date="2020-03-20T16:42:00Z">
        <w:r>
          <w:t>Evaluatie</w:t>
        </w:r>
        <w:bookmarkEnd w:id="55"/>
      </w:ins>
    </w:p>
    <w:p w:rsidR="00744A9C" w:rsidRDefault="00744A9C" w:rsidP="00744A9C">
      <w:pPr>
        <w:rPr>
          <w:ins w:id="57" w:author="Kevin Patist" w:date="2020-03-20T16:42:00Z"/>
        </w:rPr>
      </w:pPr>
    </w:p>
    <w:p w:rsidR="00744A9C" w:rsidRDefault="00744A9C" w:rsidP="00744A9C">
      <w:pPr>
        <w:rPr>
          <w:ins w:id="58" w:author="Kevin Patist" w:date="2020-03-20T16:42:00Z"/>
        </w:rPr>
      </w:pPr>
    </w:p>
    <w:p w:rsidR="00744A9C" w:rsidRPr="00744A9C" w:rsidRDefault="00744A9C" w:rsidP="00744A9C">
      <w:pPr>
        <w:pPrChange w:id="59" w:author="Kevin Patist" w:date="2020-03-20T16:42:00Z">
          <w:pPr>
            <w:pStyle w:val="Heading1"/>
          </w:pPr>
        </w:pPrChange>
      </w:pPr>
    </w:p>
    <w:p w:rsidR="00947210" w:rsidRPr="00744A9C" w:rsidRDefault="00947210" w:rsidP="00744A9C">
      <w:pPr>
        <w:pStyle w:val="Title"/>
        <w:rPr>
          <w:lang w:val="en-US"/>
        </w:rPr>
      </w:pPr>
    </w:p>
    <w:sectPr w:rsidR="00947210" w:rsidRPr="00744A9C" w:rsidSect="001F774E">
      <w:footerReference w:type="default" r:id="rId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9651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2E4" w:rsidRDefault="00606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52E4" w:rsidRDefault="0060644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33B67"/>
    <w:multiLevelType w:val="hybridMultilevel"/>
    <w:tmpl w:val="2D92BB9A"/>
    <w:lvl w:ilvl="0" w:tplc="349CC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Patist">
    <w15:presenceInfo w15:providerId="None" w15:userId="Kevin Pati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9C"/>
    <w:rsid w:val="00606447"/>
    <w:rsid w:val="00744A9C"/>
    <w:rsid w:val="008D28D1"/>
    <w:rsid w:val="00947210"/>
    <w:rsid w:val="00FA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DE4B"/>
  <w15:chartTrackingRefBased/>
  <w15:docId w15:val="{BBF75598-999D-4380-BF37-AD79DCBE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9C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9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4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A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A9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44A9C"/>
    <w:rPr>
      <w:b/>
      <w:bCs/>
    </w:rPr>
  </w:style>
  <w:style w:type="character" w:styleId="Emphasis">
    <w:name w:val="Emphasis"/>
    <w:basedOn w:val="DefaultParagraphFont"/>
    <w:uiPriority w:val="20"/>
    <w:qFormat/>
    <w:rsid w:val="00744A9C"/>
    <w:rPr>
      <w:i/>
      <w:iCs/>
    </w:rPr>
  </w:style>
  <w:style w:type="paragraph" w:styleId="NoSpacing">
    <w:name w:val="No Spacing"/>
    <w:link w:val="NoSpacingChar"/>
    <w:uiPriority w:val="1"/>
    <w:qFormat/>
    <w:rsid w:val="00744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4A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9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9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44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44A9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44A9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44A9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44A9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A9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A9C"/>
  </w:style>
  <w:style w:type="paragraph" w:styleId="Footer">
    <w:name w:val="footer"/>
    <w:basedOn w:val="Normal"/>
    <w:link w:val="FooterChar"/>
    <w:uiPriority w:val="99"/>
    <w:unhideWhenUsed/>
    <w:rsid w:val="00744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A9C"/>
    <w:rPr>
      <w:rFonts w:eastAsiaTheme="minorHAnsi"/>
      <w:sz w:val="22"/>
      <w:szCs w:val="22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744A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A9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4A9C"/>
    <w:pPr>
      <w:spacing w:after="100"/>
      <w:ind w:left="220"/>
    </w:pPr>
  </w:style>
  <w:style w:type="table" w:styleId="TableGrid">
    <w:name w:val="Table Grid"/>
    <w:basedOn w:val="TableNormal"/>
    <w:uiPriority w:val="39"/>
    <w:rsid w:val="0074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4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A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A9C"/>
    <w:rPr>
      <w:rFonts w:eastAsiaTheme="minorHAns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Kernel en thresholding optimalisatie</dc:subject>
  <dc:creator>Kevin Patist en Wietse ten Dam</dc:creator>
  <cp:keywords/>
  <dc:description/>
  <cp:lastModifiedBy>Kevin Patist</cp:lastModifiedBy>
  <cp:revision>2</cp:revision>
  <dcterms:created xsi:type="dcterms:W3CDTF">2020-03-20T15:37:00Z</dcterms:created>
  <dcterms:modified xsi:type="dcterms:W3CDTF">2020-03-20T18:31:00Z</dcterms:modified>
</cp:coreProperties>
</file>